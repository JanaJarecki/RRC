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BB2E7"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Ziel dieser Studie ist es herauszufinden wie Menschen verschiedene Renditeverläufe von Aktienkursen bewerten. Die Studie hat zwei Teile.</w:t>
      </w:r>
    </w:p>
    <w:p w14:paraId="753B0E93" w14:textId="77777777" w:rsidR="006E004A" w:rsidRDefault="006E004A" w:rsidP="006E004A">
      <w:pPr>
        <w:widowControl w:val="0"/>
        <w:autoSpaceDE w:val="0"/>
        <w:autoSpaceDN w:val="0"/>
        <w:adjustRightInd w:val="0"/>
        <w:rPr>
          <w:rFonts w:ascii="Helvetica" w:hAnsi="Helvetica" w:cs="Helvetica"/>
          <w:sz w:val="30"/>
          <w:szCs w:val="30"/>
        </w:rPr>
      </w:pPr>
    </w:p>
    <w:p w14:paraId="75AB0241"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u w:val="single"/>
        </w:rPr>
        <w:t>Erster Teil:</w:t>
      </w:r>
    </w:p>
    <w:p w14:paraId="3C826456" w14:textId="77777777" w:rsidR="006E004A" w:rsidRDefault="006E004A" w:rsidP="006E004A">
      <w:pPr>
        <w:widowControl w:val="0"/>
        <w:autoSpaceDE w:val="0"/>
        <w:autoSpaceDN w:val="0"/>
        <w:adjustRightInd w:val="0"/>
        <w:rPr>
          <w:rFonts w:ascii="Helvetica" w:hAnsi="Helvetica" w:cs="Helvetica"/>
          <w:sz w:val="30"/>
          <w:szCs w:val="30"/>
        </w:rPr>
      </w:pPr>
    </w:p>
    <w:p w14:paraId="7150004B"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Ziel dieser Studie ist es herauszufinden wie Menschen </w:t>
      </w:r>
      <w:r w:rsidRPr="00763876">
        <w:rPr>
          <w:rFonts w:ascii="Helvetica" w:hAnsi="Helvetica" w:cs="Helvetica"/>
          <w:sz w:val="30"/>
          <w:szCs w:val="30"/>
        </w:rPr>
        <w:t>Renditeverläufe</w:t>
      </w:r>
      <w:r>
        <w:rPr>
          <w:rFonts w:ascii="Helvetica" w:hAnsi="Helvetica" w:cs="Helvetica"/>
          <w:sz w:val="30"/>
          <w:szCs w:val="30"/>
        </w:rPr>
        <w:t xml:space="preserve"> von Aktienindizes bewerten. Wir werden Ihnen dafür Fragen zu Aktienindizes aus verschiedenen Ländern / geographischen Regionen stellen. Sie müssen kein Finanzexperte sein um an dieser Studie teilzunehmen    </w:t>
      </w:r>
    </w:p>
    <w:p w14:paraId="25284146" w14:textId="77777777" w:rsidR="006E004A" w:rsidRDefault="006E004A" w:rsidP="006E004A">
      <w:pPr>
        <w:widowControl w:val="0"/>
        <w:autoSpaceDE w:val="0"/>
        <w:autoSpaceDN w:val="0"/>
        <w:adjustRightInd w:val="0"/>
        <w:rPr>
          <w:rFonts w:ascii="Helvetica" w:hAnsi="Helvetica" w:cs="Helvetica"/>
          <w:sz w:val="30"/>
          <w:szCs w:val="30"/>
        </w:rPr>
      </w:pPr>
    </w:p>
    <w:p w14:paraId="145CD002"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Die Studie hat zwei Teile:</w:t>
      </w:r>
    </w:p>
    <w:p w14:paraId="47A48B55" w14:textId="77777777" w:rsidR="006E004A" w:rsidRDefault="006E004A" w:rsidP="006E004A">
      <w:pPr>
        <w:widowControl w:val="0"/>
        <w:autoSpaceDE w:val="0"/>
        <w:autoSpaceDN w:val="0"/>
        <w:adjustRightInd w:val="0"/>
        <w:rPr>
          <w:rFonts w:ascii="Helvetica" w:hAnsi="Helvetica" w:cs="Helvetica"/>
          <w:sz w:val="30"/>
          <w:szCs w:val="30"/>
        </w:rPr>
      </w:pPr>
    </w:p>
    <w:p w14:paraId="0E8214F9"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Der erste Teil besteht aus zwei Blöcken. Im ersten Block werden wir Ihnen Fragen dazu stellen, wie sich die jährlichen Renditen verschiedener </w:t>
      </w:r>
      <w:r w:rsidRPr="00763876">
        <w:rPr>
          <w:rFonts w:ascii="Helvetica" w:hAnsi="Helvetica" w:cs="Helvetica"/>
          <w:sz w:val="30"/>
          <w:szCs w:val="30"/>
        </w:rPr>
        <w:t>Indizes</w:t>
      </w:r>
      <w:r>
        <w:rPr>
          <w:rFonts w:ascii="Helvetica" w:hAnsi="Helvetica" w:cs="Helvetica"/>
          <w:sz w:val="30"/>
          <w:szCs w:val="30"/>
        </w:rPr>
        <w:t xml:space="preserve"> in den letzten 10 Jahren (01.01.2006 bis 01.01.2017) entwickelt haben. In unserer Studie entspricht die </w:t>
      </w:r>
      <w:r>
        <w:rPr>
          <w:rFonts w:ascii="Helvetica" w:hAnsi="Helvetica" w:cs="Helvetica"/>
          <w:sz w:val="30"/>
          <w:szCs w:val="30"/>
          <w:u w:val="single"/>
        </w:rPr>
        <w:t>jährliche Rendite</w:t>
      </w:r>
      <w:r>
        <w:rPr>
          <w:rFonts w:ascii="Helvetica" w:hAnsi="Helvetica" w:cs="Helvetica"/>
          <w:sz w:val="30"/>
          <w:szCs w:val="30"/>
        </w:rPr>
        <w:t xml:space="preserve"> einer Aktie dem </w:t>
      </w:r>
      <w:r>
        <w:rPr>
          <w:rFonts w:ascii="Helvetica" w:hAnsi="Helvetica" w:cs="Helvetica"/>
          <w:sz w:val="30"/>
          <w:szCs w:val="30"/>
          <w:u w:val="single"/>
        </w:rPr>
        <w:t>Gewinn oder Verlust</w:t>
      </w:r>
      <w:r>
        <w:rPr>
          <w:rFonts w:ascii="Helvetica" w:hAnsi="Helvetica" w:cs="Helvetica"/>
          <w:sz w:val="30"/>
          <w:szCs w:val="30"/>
        </w:rPr>
        <w:t xml:space="preserve"> in Prozent, wenn man die Aktie am ersten Handelstag eines Jahres kauft und am ersten Handelstag des folgenden Jahres verkauft.</w:t>
      </w:r>
    </w:p>
    <w:p w14:paraId="2F6B46CF" w14:textId="77777777" w:rsidR="006E004A" w:rsidRDefault="006E004A" w:rsidP="006E004A">
      <w:pPr>
        <w:widowControl w:val="0"/>
        <w:autoSpaceDE w:val="0"/>
        <w:autoSpaceDN w:val="0"/>
        <w:adjustRightInd w:val="0"/>
        <w:rPr>
          <w:rFonts w:ascii="Helvetica" w:hAnsi="Helvetica" w:cs="Helvetica"/>
          <w:sz w:val="30"/>
          <w:szCs w:val="30"/>
        </w:rPr>
      </w:pPr>
    </w:p>
    <w:p w14:paraId="41884F70"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Ein Beispiel</w:t>
      </w:r>
    </w:p>
    <w:p w14:paraId="255C462B"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Sie kaufen eine Aktie am ersten Handelstag des Jahres 2003 und verkaufen diese Aktie am ersten Handelstag des Jahres 2004 für genau den gleichen Preis. Die jährliche Rendite ist dann 0 %.</w:t>
      </w:r>
    </w:p>
    <w:p w14:paraId="5FFCA83A" w14:textId="77777777" w:rsidR="006E004A" w:rsidRDefault="006E004A" w:rsidP="006E004A">
      <w:pPr>
        <w:widowControl w:val="0"/>
        <w:autoSpaceDE w:val="0"/>
        <w:autoSpaceDN w:val="0"/>
        <w:adjustRightInd w:val="0"/>
        <w:rPr>
          <w:rFonts w:ascii="Helvetica" w:hAnsi="Helvetica" w:cs="Helvetica"/>
          <w:sz w:val="30"/>
          <w:szCs w:val="30"/>
        </w:rPr>
      </w:pPr>
    </w:p>
    <w:p w14:paraId="7ACE9348"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Im zweiten Block werden wir Ihnen Fragen dazu stellen, wie Sie die verschiedenen Indizes persönlich bewerten. </w:t>
      </w:r>
    </w:p>
    <w:p w14:paraId="61F525AB" w14:textId="77777777" w:rsidR="006E004A" w:rsidRDefault="006E004A" w:rsidP="006E004A">
      <w:pPr>
        <w:widowControl w:val="0"/>
        <w:autoSpaceDE w:val="0"/>
        <w:autoSpaceDN w:val="0"/>
        <w:adjustRightInd w:val="0"/>
        <w:rPr>
          <w:rFonts w:ascii="Helvetica" w:hAnsi="Helvetica" w:cs="Helvetica"/>
          <w:sz w:val="30"/>
          <w:szCs w:val="30"/>
        </w:rPr>
      </w:pPr>
    </w:p>
    <w:p w14:paraId="14B2FC59"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Wichtig Bitte versuchen Sie die Fragen so gut es geht zu beantworten. Wir möchten noch einmal verdeutlichen, dass Sie kein Finanzexperte sein müssen um an dieser Studie teilzunehmen. </w:t>
      </w:r>
      <w:commentRangeStart w:id="0"/>
      <w:r>
        <w:rPr>
          <w:rFonts w:ascii="Helvetica" w:hAnsi="Helvetica" w:cs="Helvetica"/>
          <w:sz w:val="30"/>
          <w:szCs w:val="30"/>
        </w:rPr>
        <w:t>Es geht uns darum zu untersuchen, wie die allgemeine Bevölkerung Renditen einschätzt.     Beziehen Sie sich deshalb bei der Beantwortung der Fragen bitte auf Ihre persönliche Einschätzungen. Es ist für unsere Forschung sehr wichtig, dass Sie während der Studie keine Informationsquellen (z.B. Suchmaschinen, Freunde,...) konsultieren um Informationen über die Indizes zu erhalten. </w:t>
      </w:r>
      <w:commentRangeEnd w:id="0"/>
      <w:r w:rsidR="00637DFD">
        <w:rPr>
          <w:rStyle w:val="Kommentarzeichen"/>
        </w:rPr>
        <w:commentReference w:id="0"/>
      </w:r>
    </w:p>
    <w:p w14:paraId="31879309" w14:textId="77777777" w:rsidR="006E004A" w:rsidRDefault="006E004A" w:rsidP="006E004A">
      <w:pPr>
        <w:widowControl w:val="0"/>
        <w:autoSpaceDE w:val="0"/>
        <w:autoSpaceDN w:val="0"/>
        <w:adjustRightInd w:val="0"/>
        <w:rPr>
          <w:rFonts w:ascii="Helvetica" w:hAnsi="Helvetica" w:cs="Helvetica"/>
          <w:sz w:val="30"/>
          <w:szCs w:val="30"/>
        </w:rPr>
      </w:pPr>
    </w:p>
    <w:p w14:paraId="39209CA8"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u w:val="single"/>
        </w:rPr>
        <w:t>Zweiter Teil:</w:t>
      </w:r>
      <w:r>
        <w:rPr>
          <w:rFonts w:ascii="Helvetica" w:hAnsi="Helvetica" w:cs="Helvetica"/>
          <w:sz w:val="30"/>
          <w:szCs w:val="30"/>
        </w:rPr>
        <w:t> </w:t>
      </w:r>
    </w:p>
    <w:p w14:paraId="3326B173" w14:textId="77777777"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Im zweiten Teil der Studie beantworten Sie einige Fragen zu Ihrem Wissen über den Finanzmarkt und Ihrer Person.</w:t>
      </w:r>
    </w:p>
    <w:p w14:paraId="6E724923" w14:textId="77777777" w:rsidR="00763876" w:rsidRDefault="00763876" w:rsidP="006E004A">
      <w:pPr>
        <w:widowControl w:val="0"/>
        <w:autoSpaceDE w:val="0"/>
        <w:autoSpaceDN w:val="0"/>
        <w:adjustRightInd w:val="0"/>
        <w:rPr>
          <w:rFonts w:ascii="Helvetica" w:hAnsi="Helvetica" w:cs="Helvetica"/>
          <w:color w:val="FF0000"/>
          <w:sz w:val="30"/>
          <w:szCs w:val="30"/>
        </w:rPr>
      </w:pPr>
    </w:p>
    <w:p w14:paraId="316CC50B" w14:textId="77777777" w:rsidR="00763876" w:rsidRDefault="00763876" w:rsidP="006E004A">
      <w:pPr>
        <w:widowControl w:val="0"/>
        <w:autoSpaceDE w:val="0"/>
        <w:autoSpaceDN w:val="0"/>
        <w:adjustRightInd w:val="0"/>
        <w:rPr>
          <w:rFonts w:ascii="Helvetica" w:hAnsi="Helvetica" w:cs="Helvetica"/>
          <w:color w:val="FF0000"/>
          <w:sz w:val="30"/>
          <w:szCs w:val="30"/>
        </w:rPr>
      </w:pPr>
    </w:p>
    <w:p w14:paraId="34CFFE41" w14:textId="77777777" w:rsidR="00763876" w:rsidRDefault="00763876">
      <w:pPr>
        <w:rPr>
          <w:rFonts w:ascii="Helvetica" w:hAnsi="Helvetica" w:cs="Helvetica"/>
          <w:color w:val="FF0000"/>
          <w:sz w:val="30"/>
          <w:szCs w:val="30"/>
          <w:highlight w:val="yellow"/>
        </w:rPr>
      </w:pPr>
      <w:r>
        <w:rPr>
          <w:rFonts w:ascii="Helvetica" w:hAnsi="Helvetica" w:cs="Helvetica"/>
          <w:color w:val="FF0000"/>
          <w:sz w:val="30"/>
          <w:szCs w:val="30"/>
          <w:highlight w:val="yellow"/>
        </w:rPr>
        <w:br w:type="page"/>
      </w:r>
    </w:p>
    <w:p w14:paraId="2A59D37D" w14:textId="77777777" w:rsidR="006E004A" w:rsidRPr="00637DFD" w:rsidRDefault="006E004A" w:rsidP="00AA40CC">
      <w:pPr>
        <w:widowControl w:val="0"/>
        <w:autoSpaceDE w:val="0"/>
        <w:autoSpaceDN w:val="0"/>
        <w:adjustRightInd w:val="0"/>
        <w:jc w:val="center"/>
        <w:rPr>
          <w:rFonts w:ascii="Helvetica" w:hAnsi="Helvetica" w:cs="Helvetica"/>
          <w:color w:val="FF0000"/>
          <w:sz w:val="30"/>
          <w:szCs w:val="30"/>
        </w:rPr>
      </w:pPr>
      <w:commentRangeStart w:id="1"/>
      <w:r>
        <w:rPr>
          <w:rFonts w:ascii="Helvetica" w:hAnsi="Helvetica" w:cs="Helvetica"/>
          <w:noProof/>
          <w:sz w:val="30"/>
          <w:szCs w:val="30"/>
          <w:lang w:val="de-CH" w:eastAsia="de-CH"/>
        </w:rPr>
        <w:lastRenderedPageBreak/>
        <w:drawing>
          <wp:inline distT="0" distB="0" distL="0" distR="0" wp14:anchorId="727416D4" wp14:editId="6A9CC4B7">
            <wp:extent cx="8890" cy="889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5364A7" w:rsidRPr="00637DFD">
        <w:rPr>
          <w:rFonts w:ascii="Helvetica" w:hAnsi="Helvetica" w:cs="Helvetica"/>
          <w:color w:val="FF0000"/>
          <w:sz w:val="30"/>
          <w:szCs w:val="30"/>
          <w:highlight w:val="yellow"/>
        </w:rPr>
        <w:t>#### AB HIER</w:t>
      </w:r>
      <w:commentRangeEnd w:id="1"/>
      <w:r w:rsidR="00C707AF">
        <w:rPr>
          <w:rStyle w:val="Kommentarzeichen"/>
        </w:rPr>
        <w:commentReference w:id="1"/>
      </w:r>
    </w:p>
    <w:p w14:paraId="3DF2D7EA" w14:textId="790638D1" w:rsidR="00C707AF" w:rsidRPr="00C707AF" w:rsidRDefault="00C707AF" w:rsidP="006E004A">
      <w:pPr>
        <w:widowControl w:val="0"/>
        <w:autoSpaceDE w:val="0"/>
        <w:autoSpaceDN w:val="0"/>
        <w:adjustRightInd w:val="0"/>
        <w:rPr>
          <w:rFonts w:ascii="Helvetica" w:hAnsi="Helvetica" w:cs="Helvetica"/>
          <w:i/>
          <w:sz w:val="30"/>
          <w:szCs w:val="30"/>
        </w:rPr>
      </w:pPr>
      <w:r w:rsidRPr="00C707AF">
        <w:rPr>
          <w:rFonts w:ascii="Helvetica" w:hAnsi="Helvetica" w:cs="Helvetica"/>
          <w:i/>
          <w:sz w:val="30"/>
          <w:szCs w:val="30"/>
        </w:rPr>
        <w:t>Seite 1</w:t>
      </w:r>
    </w:p>
    <w:p w14:paraId="53132E03" w14:textId="27FA0732" w:rsidR="00763876"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Ziel dieser Studie ist es herauszufinden wie Menschen verschiedene </w:t>
      </w:r>
      <w:r w:rsidRPr="00763876">
        <w:rPr>
          <w:rFonts w:ascii="Helvetica" w:hAnsi="Helvetica" w:cs="Helvetica"/>
          <w:b/>
          <w:sz w:val="30"/>
          <w:szCs w:val="30"/>
          <w:rPrChange w:id="2" w:author="Jana Jarecki" w:date="2017-08-10T13:38:00Z">
            <w:rPr>
              <w:rFonts w:ascii="Helvetica" w:hAnsi="Helvetica" w:cs="Helvetica"/>
              <w:sz w:val="30"/>
              <w:szCs w:val="30"/>
            </w:rPr>
          </w:rPrChange>
        </w:rPr>
        <w:t>Renditeverläufe</w:t>
      </w:r>
      <w:r>
        <w:rPr>
          <w:rFonts w:ascii="Helvetica" w:hAnsi="Helvetica" w:cs="Helvetica"/>
          <w:sz w:val="30"/>
          <w:szCs w:val="30"/>
        </w:rPr>
        <w:t xml:space="preserve"> von Kursen von Aktienindizes bewerten. </w:t>
      </w:r>
      <w:r w:rsidR="00763876">
        <w:rPr>
          <w:rFonts w:ascii="Helvetica" w:hAnsi="Helvetica" w:cs="Helvetica"/>
          <w:sz w:val="30"/>
          <w:szCs w:val="30"/>
        </w:rPr>
        <w:t>Sie müssen kein Finanzexperte sein um a</w:t>
      </w:r>
      <w:r w:rsidR="00763876">
        <w:rPr>
          <w:rFonts w:ascii="Helvetica" w:hAnsi="Helvetica" w:cs="Helvetica"/>
          <w:sz w:val="30"/>
          <w:szCs w:val="30"/>
        </w:rPr>
        <w:t>n dieser Studie teilzunehmen.</w:t>
      </w:r>
    </w:p>
    <w:p w14:paraId="34A5F12D" w14:textId="7EBEA21B" w:rsidR="00263D52" w:rsidRDefault="00263D52" w:rsidP="006E004A">
      <w:pPr>
        <w:widowControl w:val="0"/>
        <w:autoSpaceDE w:val="0"/>
        <w:autoSpaceDN w:val="0"/>
        <w:adjustRightInd w:val="0"/>
        <w:rPr>
          <w:rFonts w:ascii="Helvetica" w:hAnsi="Helvetica" w:cs="Helvetica"/>
          <w:sz w:val="30"/>
          <w:szCs w:val="30"/>
        </w:rPr>
      </w:pPr>
    </w:p>
    <w:p w14:paraId="725DF37F" w14:textId="6FE2C46F" w:rsidR="00C707AF" w:rsidRPr="00C707AF" w:rsidRDefault="00C707AF" w:rsidP="006E004A">
      <w:pPr>
        <w:widowControl w:val="0"/>
        <w:autoSpaceDE w:val="0"/>
        <w:autoSpaceDN w:val="0"/>
        <w:adjustRightInd w:val="0"/>
        <w:rPr>
          <w:rFonts w:ascii="Helvetica" w:hAnsi="Helvetica" w:cs="Helvetica"/>
          <w:i/>
          <w:sz w:val="30"/>
          <w:szCs w:val="30"/>
        </w:rPr>
      </w:pPr>
      <w:r w:rsidRPr="00C707AF">
        <w:rPr>
          <w:rFonts w:ascii="Helvetica" w:hAnsi="Helvetica" w:cs="Helvetica"/>
          <w:i/>
          <w:sz w:val="30"/>
          <w:szCs w:val="30"/>
        </w:rPr>
        <w:t>Seite 2</w:t>
      </w:r>
    </w:p>
    <w:p w14:paraId="6CE666D6" w14:textId="04D18AD4" w:rsidR="006E004A" w:rsidRDefault="00263D52" w:rsidP="006E004A">
      <w:pPr>
        <w:widowControl w:val="0"/>
        <w:autoSpaceDE w:val="0"/>
        <w:autoSpaceDN w:val="0"/>
        <w:adjustRightInd w:val="0"/>
        <w:rPr>
          <w:ins w:id="3" w:author="Jana Jarecki" w:date="2017-08-10T13:39:00Z"/>
          <w:rFonts w:ascii="Helvetica" w:hAnsi="Helvetica" w:cs="Helvetica"/>
          <w:strike/>
          <w:sz w:val="30"/>
          <w:szCs w:val="30"/>
        </w:rPr>
      </w:pPr>
      <w:r>
        <w:rPr>
          <w:rFonts w:ascii="Helvetica" w:hAnsi="Helvetica" w:cs="Helvetica"/>
          <w:sz w:val="30"/>
          <w:szCs w:val="30"/>
        </w:rPr>
        <w:t>In dieser Studie</w:t>
      </w:r>
      <w:r w:rsidR="006E004A">
        <w:rPr>
          <w:rFonts w:ascii="Helvetica" w:hAnsi="Helvetica" w:cs="Helvetica"/>
          <w:sz w:val="30"/>
          <w:szCs w:val="30"/>
        </w:rPr>
        <w:t xml:space="preserve"> es darum</w:t>
      </w:r>
      <w:ins w:id="4" w:author="Jana Jarecki" w:date="2017-08-10T13:38:00Z">
        <w:r w:rsidR="00763876">
          <w:rPr>
            <w:rFonts w:ascii="Helvetica" w:hAnsi="Helvetica" w:cs="Helvetica"/>
            <w:sz w:val="30"/>
            <w:szCs w:val="30"/>
          </w:rPr>
          <w:t>,</w:t>
        </w:r>
      </w:ins>
      <w:r w:rsidR="006E004A">
        <w:rPr>
          <w:rFonts w:ascii="Helvetica" w:hAnsi="Helvetica" w:cs="Helvetica"/>
          <w:sz w:val="30"/>
          <w:szCs w:val="30"/>
        </w:rPr>
        <w:t xml:space="preserve"> wie Sie</w:t>
      </w:r>
      <w:r>
        <w:rPr>
          <w:rFonts w:ascii="Helvetica" w:hAnsi="Helvetica" w:cs="Helvetica"/>
          <w:sz w:val="30"/>
          <w:szCs w:val="30"/>
        </w:rPr>
        <w:t xml:space="preserve"> persönlich</w:t>
      </w:r>
      <w:r w:rsidR="006E004A">
        <w:rPr>
          <w:rFonts w:ascii="Helvetica" w:hAnsi="Helvetica" w:cs="Helvetica"/>
          <w:sz w:val="30"/>
          <w:szCs w:val="30"/>
        </w:rPr>
        <w:t xml:space="preserve"> die Entwicklung der </w:t>
      </w:r>
      <w:r w:rsidR="006E004A" w:rsidRPr="00763876">
        <w:rPr>
          <w:rFonts w:ascii="Helvetica" w:hAnsi="Helvetica" w:cs="Helvetica"/>
          <w:b/>
          <w:sz w:val="30"/>
          <w:szCs w:val="30"/>
        </w:rPr>
        <w:t>jährlichen Renditen</w:t>
      </w:r>
      <w:r w:rsidR="006E004A">
        <w:rPr>
          <w:rFonts w:ascii="Helvetica" w:hAnsi="Helvetica" w:cs="Helvetica"/>
          <w:sz w:val="30"/>
          <w:szCs w:val="30"/>
        </w:rPr>
        <w:t xml:space="preserve"> von </w:t>
      </w:r>
      <w:r w:rsidR="005364A7">
        <w:rPr>
          <w:rFonts w:ascii="Helvetica" w:hAnsi="Helvetica" w:cs="Helvetica"/>
          <w:color w:val="FF0000"/>
          <w:sz w:val="30"/>
          <w:szCs w:val="30"/>
        </w:rPr>
        <w:t>19</w:t>
      </w:r>
      <w:r w:rsidR="006E004A">
        <w:rPr>
          <w:rFonts w:ascii="Helvetica" w:hAnsi="Helvetica" w:cs="Helvetica"/>
          <w:sz w:val="30"/>
          <w:szCs w:val="30"/>
        </w:rPr>
        <w:t xml:space="preserve"> verschiedenen </w:t>
      </w:r>
      <w:r w:rsidR="006E004A" w:rsidRPr="00763876">
        <w:rPr>
          <w:rFonts w:ascii="Helvetica" w:hAnsi="Helvetica" w:cs="Helvetica"/>
          <w:b/>
          <w:sz w:val="30"/>
          <w:szCs w:val="30"/>
        </w:rPr>
        <w:t>internationalen Aktienindizes</w:t>
      </w:r>
      <w:r w:rsidR="006E004A">
        <w:rPr>
          <w:rFonts w:ascii="Helvetica" w:hAnsi="Helvetica" w:cs="Helvetica"/>
          <w:sz w:val="30"/>
          <w:szCs w:val="30"/>
        </w:rPr>
        <w:t xml:space="preserve"> von 2006 bis 201</w:t>
      </w:r>
      <w:r w:rsidR="006E004A" w:rsidRPr="00637DFD">
        <w:rPr>
          <w:rFonts w:ascii="Helvetica" w:hAnsi="Helvetica" w:cs="Helvetica"/>
          <w:color w:val="FF0000"/>
          <w:sz w:val="30"/>
          <w:szCs w:val="30"/>
        </w:rPr>
        <w:t>6</w:t>
      </w:r>
      <w:r w:rsidR="006E004A">
        <w:rPr>
          <w:rFonts w:ascii="Helvetica" w:hAnsi="Helvetica" w:cs="Helvetica"/>
          <w:sz w:val="30"/>
          <w:szCs w:val="30"/>
        </w:rPr>
        <w:t xml:space="preserve"> einschätzen. Ein Aktienindex beinhaltet einen Mix aus Aktien verschiedener Unternehmen</w:t>
      </w:r>
      <w:ins w:id="5" w:author="Jana Jarecki" w:date="2017-08-10T13:39:00Z">
        <w:r w:rsidR="00763876">
          <w:rPr>
            <w:rFonts w:ascii="Helvetica" w:hAnsi="Helvetica" w:cs="Helvetica"/>
            <w:sz w:val="30"/>
            <w:szCs w:val="30"/>
          </w:rPr>
          <w:t>.</w:t>
        </w:r>
      </w:ins>
      <w:del w:id="6" w:author="Jana Jarecki" w:date="2017-08-10T13:39:00Z">
        <w:r w:rsidR="006E004A" w:rsidDel="00763876">
          <w:rPr>
            <w:rFonts w:ascii="Helvetica" w:hAnsi="Helvetica" w:cs="Helvetica"/>
            <w:sz w:val="30"/>
            <w:szCs w:val="30"/>
          </w:rPr>
          <w:delText xml:space="preserve"> </w:delText>
        </w:r>
        <w:r w:rsidR="006E004A" w:rsidRPr="00637DFD" w:rsidDel="00763876">
          <w:rPr>
            <w:rFonts w:ascii="Helvetica" w:hAnsi="Helvetica" w:cs="Helvetica"/>
            <w:strike/>
            <w:sz w:val="30"/>
            <w:szCs w:val="30"/>
          </w:rPr>
          <w:delText>an einer Börse in einem Land</w:delText>
        </w:r>
        <w:r w:rsidR="006E004A" w:rsidDel="00763876">
          <w:rPr>
            <w:rFonts w:ascii="Helvetica" w:hAnsi="Helvetica" w:cs="Helvetica"/>
            <w:sz w:val="30"/>
            <w:szCs w:val="30"/>
          </w:rPr>
          <w:delText xml:space="preserve"> </w:delText>
        </w:r>
        <w:r w:rsidR="006E004A" w:rsidRPr="00637DFD" w:rsidDel="00763876">
          <w:rPr>
            <w:rFonts w:ascii="Helvetica" w:hAnsi="Helvetica" w:cs="Helvetica"/>
            <w:color w:val="FF0000"/>
            <w:sz w:val="30"/>
            <w:szCs w:val="30"/>
          </w:rPr>
          <w:delText>eines Landes.</w:delText>
        </w:r>
      </w:del>
    </w:p>
    <w:p w14:paraId="5E041408" w14:textId="77777777" w:rsidR="00763876" w:rsidRDefault="00763876" w:rsidP="006E004A">
      <w:pPr>
        <w:widowControl w:val="0"/>
        <w:autoSpaceDE w:val="0"/>
        <w:autoSpaceDN w:val="0"/>
        <w:adjustRightInd w:val="0"/>
        <w:rPr>
          <w:rFonts w:ascii="Helvetica" w:hAnsi="Helvetica" w:cs="Helvetica"/>
          <w:sz w:val="30"/>
          <w:szCs w:val="30"/>
        </w:rPr>
      </w:pPr>
    </w:p>
    <w:p w14:paraId="5D814D26" w14:textId="527F70F8" w:rsidR="00763876" w:rsidRDefault="006E004A" w:rsidP="006E004A">
      <w:pPr>
        <w:widowControl w:val="0"/>
        <w:autoSpaceDE w:val="0"/>
        <w:autoSpaceDN w:val="0"/>
        <w:adjustRightInd w:val="0"/>
        <w:rPr>
          <w:ins w:id="7" w:author="Jana Jarecki" w:date="2017-08-10T13:42:00Z"/>
          <w:rFonts w:ascii="Helvetica" w:hAnsi="Helvetica" w:cs="Helvetica"/>
          <w:sz w:val="30"/>
          <w:szCs w:val="30"/>
        </w:rPr>
      </w:pPr>
      <w:r>
        <w:rPr>
          <w:rFonts w:ascii="Helvetica" w:hAnsi="Helvetica" w:cs="Helvetica"/>
          <w:sz w:val="30"/>
          <w:szCs w:val="30"/>
        </w:rPr>
        <w:t>In unserer Studie entspricht die </w:t>
      </w:r>
      <w:r>
        <w:rPr>
          <w:rFonts w:ascii="Helvetica" w:hAnsi="Helvetica" w:cs="Helvetica"/>
          <w:sz w:val="30"/>
          <w:szCs w:val="30"/>
          <w:u w:val="single"/>
        </w:rPr>
        <w:t>jährliche Rendite</w:t>
      </w:r>
      <w:r>
        <w:rPr>
          <w:rFonts w:ascii="Helvetica" w:hAnsi="Helvetica" w:cs="Helvetica"/>
          <w:sz w:val="30"/>
          <w:szCs w:val="30"/>
        </w:rPr>
        <w:t xml:space="preserve"> eines Aktienindexes dem </w:t>
      </w:r>
      <w:r>
        <w:rPr>
          <w:rFonts w:ascii="Helvetica" w:hAnsi="Helvetica" w:cs="Helvetica"/>
          <w:sz w:val="30"/>
          <w:szCs w:val="30"/>
          <w:u w:val="single"/>
        </w:rPr>
        <w:t>Gewinn oder Verlust in Prozent</w:t>
      </w:r>
      <w:r>
        <w:rPr>
          <w:rFonts w:ascii="Helvetica" w:hAnsi="Helvetica" w:cs="Helvetica"/>
          <w:sz w:val="30"/>
          <w:szCs w:val="30"/>
        </w:rPr>
        <w:t>, wenn man die Aktie am ersten Handelstag eines Jahres kauft und am ersten Handelstag des folgenden Jahres verkauft</w:t>
      </w:r>
      <w:ins w:id="8" w:author="Jana Jarecki" w:date="2017-08-10T13:43:00Z">
        <w:r w:rsidR="00763876">
          <w:rPr>
            <w:rFonts w:ascii="Helvetica" w:hAnsi="Helvetica" w:cs="Helvetica"/>
            <w:sz w:val="30"/>
            <w:szCs w:val="30"/>
          </w:rPr>
          <w:t xml:space="preserve">, ohne </w:t>
        </w:r>
      </w:ins>
      <w:ins w:id="9" w:author="Jana Jarecki" w:date="2017-08-10T13:46:00Z">
        <w:r w:rsidR="00763876">
          <w:rPr>
            <w:rFonts w:ascii="Helvetica" w:hAnsi="Helvetica" w:cs="Helvetica"/>
            <w:sz w:val="30"/>
            <w:szCs w:val="30"/>
          </w:rPr>
          <w:t xml:space="preserve">Berücksichtigung </w:t>
        </w:r>
      </w:ins>
      <w:ins w:id="10" w:author="Jana Jarecki" w:date="2017-08-10T13:44:00Z">
        <w:r w:rsidR="00763876">
          <w:rPr>
            <w:rFonts w:ascii="Helvetica" w:hAnsi="Helvetica" w:cs="Helvetica"/>
            <w:sz w:val="30"/>
            <w:szCs w:val="30"/>
          </w:rPr>
          <w:t>etwaige</w:t>
        </w:r>
      </w:ins>
      <w:ins w:id="11" w:author="Jana Jarecki" w:date="2017-08-10T13:47:00Z">
        <w:r w:rsidR="00763876">
          <w:rPr>
            <w:rFonts w:ascii="Helvetica" w:hAnsi="Helvetica" w:cs="Helvetica"/>
            <w:sz w:val="30"/>
            <w:szCs w:val="30"/>
          </w:rPr>
          <w:t>r</w:t>
        </w:r>
      </w:ins>
      <w:ins w:id="12" w:author="Jana Jarecki" w:date="2017-08-10T13:44:00Z">
        <w:r w:rsidR="00763876">
          <w:rPr>
            <w:rFonts w:ascii="Helvetica" w:hAnsi="Helvetica" w:cs="Helvetica"/>
            <w:sz w:val="30"/>
            <w:szCs w:val="30"/>
          </w:rPr>
          <w:t xml:space="preserve"> </w:t>
        </w:r>
      </w:ins>
      <w:ins w:id="13" w:author="Jana Jarecki" w:date="2017-08-10T13:43:00Z">
        <w:r w:rsidR="00763876">
          <w:rPr>
            <w:rFonts w:ascii="Helvetica" w:hAnsi="Helvetica" w:cs="Helvetica"/>
            <w:sz w:val="30"/>
            <w:szCs w:val="30"/>
          </w:rPr>
          <w:t xml:space="preserve">Gewinne </w:t>
        </w:r>
      </w:ins>
      <w:ins w:id="14" w:author="Jana Jarecki" w:date="2017-08-10T13:44:00Z">
        <w:r w:rsidR="00763876">
          <w:rPr>
            <w:rFonts w:ascii="Helvetica" w:hAnsi="Helvetica" w:cs="Helvetica"/>
            <w:sz w:val="30"/>
            <w:szCs w:val="30"/>
          </w:rPr>
          <w:t>von</w:t>
        </w:r>
      </w:ins>
      <w:ins w:id="15" w:author="Jana Jarecki" w:date="2017-08-10T13:43:00Z">
        <w:r w:rsidR="00763876">
          <w:rPr>
            <w:rFonts w:ascii="Helvetica" w:hAnsi="Helvetica" w:cs="Helvetica"/>
            <w:sz w:val="30"/>
            <w:szCs w:val="30"/>
          </w:rPr>
          <w:t xml:space="preserve"> Gewinnausschüttungen (</w:t>
        </w:r>
      </w:ins>
      <w:r w:rsidR="00263D52">
        <w:rPr>
          <w:rFonts w:ascii="Helvetica" w:hAnsi="Helvetica" w:cs="Helvetica"/>
          <w:sz w:val="30"/>
          <w:szCs w:val="30"/>
        </w:rPr>
        <w:t xml:space="preserve">ohne </w:t>
      </w:r>
      <w:ins w:id="16" w:author="Jana Jarecki" w:date="2017-08-10T13:43:00Z">
        <w:r w:rsidR="00763876">
          <w:rPr>
            <w:rFonts w:ascii="Helvetica" w:hAnsi="Helvetica" w:cs="Helvetica"/>
            <w:sz w:val="30"/>
            <w:szCs w:val="30"/>
          </w:rPr>
          <w:t>Dividenden</w:t>
        </w:r>
      </w:ins>
      <w:r w:rsidR="00263D52">
        <w:rPr>
          <w:rFonts w:ascii="Helvetica" w:hAnsi="Helvetica" w:cs="Helvetica"/>
          <w:sz w:val="30"/>
          <w:szCs w:val="30"/>
        </w:rPr>
        <w:t>gewinne</w:t>
      </w:r>
      <w:ins w:id="17" w:author="Jana Jarecki" w:date="2017-08-10T13:43:00Z">
        <w:r w:rsidR="00763876">
          <w:rPr>
            <w:rFonts w:ascii="Helvetica" w:hAnsi="Helvetica" w:cs="Helvetica"/>
            <w:sz w:val="30"/>
            <w:szCs w:val="30"/>
          </w:rPr>
          <w:t>)</w:t>
        </w:r>
      </w:ins>
      <w:ins w:id="18" w:author="Jana Jarecki" w:date="2017-08-10T13:47:00Z">
        <w:r w:rsidR="00763876">
          <w:rPr>
            <w:rFonts w:ascii="Helvetica" w:hAnsi="Helvetica" w:cs="Helvetica"/>
            <w:sz w:val="30"/>
            <w:szCs w:val="30"/>
          </w:rPr>
          <w:t>.</w:t>
        </w:r>
      </w:ins>
      <w:r w:rsidR="00263D52">
        <w:rPr>
          <w:rFonts w:ascii="Helvetica" w:hAnsi="Helvetica" w:cs="Helvetica"/>
          <w:sz w:val="30"/>
          <w:szCs w:val="30"/>
        </w:rPr>
        <w:t xml:space="preserve"> </w:t>
      </w:r>
      <w:r w:rsidR="00653D6A">
        <w:rPr>
          <w:rFonts w:ascii="Helvetica" w:hAnsi="Helvetica" w:cs="Helvetica"/>
          <w:sz w:val="30"/>
          <w:szCs w:val="30"/>
        </w:rPr>
        <w:t>Jeder der</w:t>
      </w:r>
      <w:r w:rsidR="00263D52">
        <w:rPr>
          <w:rFonts w:ascii="Helvetica" w:hAnsi="Helvetica" w:cs="Helvetica"/>
          <w:sz w:val="30"/>
          <w:szCs w:val="30"/>
        </w:rPr>
        <w:t xml:space="preserve"> </w:t>
      </w:r>
      <w:r w:rsidR="00263D52" w:rsidRPr="00263D52">
        <w:rPr>
          <w:rFonts w:ascii="Helvetica" w:hAnsi="Helvetica" w:cs="Helvetica"/>
          <w:sz w:val="30"/>
          <w:szCs w:val="30"/>
          <w:u w:val="single"/>
        </w:rPr>
        <w:t>internationalen Aktienindizes</w:t>
      </w:r>
      <w:r w:rsidR="00263D52">
        <w:rPr>
          <w:rFonts w:ascii="Helvetica" w:hAnsi="Helvetica" w:cs="Helvetica"/>
          <w:sz w:val="30"/>
          <w:szCs w:val="30"/>
        </w:rPr>
        <w:t xml:space="preserve"> </w:t>
      </w:r>
      <w:r w:rsidR="00653D6A">
        <w:rPr>
          <w:rFonts w:ascii="Helvetica" w:hAnsi="Helvetica" w:cs="Helvetica"/>
          <w:sz w:val="30"/>
          <w:szCs w:val="30"/>
        </w:rPr>
        <w:t>ist ein Index der nur Unternehmen in einer speziellen Währung beinhaltet, wie z.B: Euro oder US-Dollar.</w:t>
      </w:r>
    </w:p>
    <w:p w14:paraId="44798744" w14:textId="77777777" w:rsidR="00763876" w:rsidRDefault="00763876" w:rsidP="006E004A">
      <w:pPr>
        <w:widowControl w:val="0"/>
        <w:autoSpaceDE w:val="0"/>
        <w:autoSpaceDN w:val="0"/>
        <w:adjustRightInd w:val="0"/>
        <w:rPr>
          <w:ins w:id="19" w:author="Jana Jarecki" w:date="2017-08-10T13:42:00Z"/>
          <w:rFonts w:ascii="Helvetica" w:hAnsi="Helvetica" w:cs="Helvetica"/>
          <w:sz w:val="30"/>
          <w:szCs w:val="30"/>
        </w:rPr>
      </w:pPr>
    </w:p>
    <w:p w14:paraId="33056E52" w14:textId="77777777" w:rsidR="006E004A" w:rsidRPr="00763876" w:rsidRDefault="006E004A" w:rsidP="006E004A">
      <w:pPr>
        <w:widowControl w:val="0"/>
        <w:autoSpaceDE w:val="0"/>
        <w:autoSpaceDN w:val="0"/>
        <w:adjustRightInd w:val="0"/>
        <w:rPr>
          <w:rFonts w:ascii="Helvetica" w:hAnsi="Helvetica" w:cs="Helvetica"/>
          <w:b/>
          <w:sz w:val="30"/>
          <w:szCs w:val="30"/>
          <w:rPrChange w:id="20" w:author="Jana Jarecki" w:date="2017-08-10T13:44:00Z">
            <w:rPr>
              <w:rFonts w:ascii="Helvetica" w:hAnsi="Helvetica" w:cs="Helvetica"/>
              <w:sz w:val="30"/>
              <w:szCs w:val="30"/>
            </w:rPr>
          </w:rPrChange>
        </w:rPr>
      </w:pPr>
      <w:r w:rsidRPr="00763876">
        <w:rPr>
          <w:rFonts w:ascii="Helvetica" w:hAnsi="Helvetica" w:cs="Helvetica"/>
          <w:b/>
          <w:sz w:val="30"/>
          <w:szCs w:val="30"/>
          <w:rPrChange w:id="21" w:author="Jana Jarecki" w:date="2017-08-10T13:44:00Z">
            <w:rPr>
              <w:rFonts w:ascii="Helvetica" w:hAnsi="Helvetica" w:cs="Helvetica"/>
              <w:sz w:val="30"/>
              <w:szCs w:val="30"/>
            </w:rPr>
          </w:rPrChange>
        </w:rPr>
        <w:t>Ein Beispiel:</w:t>
      </w:r>
    </w:p>
    <w:p w14:paraId="7266137B" w14:textId="0E52F708"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Sie kaufen einen </w:t>
      </w:r>
      <w:r w:rsidR="00653D6A">
        <w:rPr>
          <w:rFonts w:ascii="Helvetica" w:hAnsi="Helvetica" w:cs="Helvetica"/>
          <w:sz w:val="30"/>
          <w:szCs w:val="30"/>
        </w:rPr>
        <w:t>chinesischen</w:t>
      </w:r>
      <w:ins w:id="22" w:author="Jana Jarecki" w:date="2017-08-10T13:45:00Z">
        <w:r w:rsidR="00763876">
          <w:rPr>
            <w:rFonts w:ascii="Helvetica" w:hAnsi="Helvetica" w:cs="Helvetica"/>
            <w:sz w:val="30"/>
            <w:szCs w:val="30"/>
          </w:rPr>
          <w:t xml:space="preserve"> </w:t>
        </w:r>
      </w:ins>
      <w:r>
        <w:rPr>
          <w:rFonts w:ascii="Helvetica" w:hAnsi="Helvetica" w:cs="Helvetica"/>
          <w:sz w:val="30"/>
          <w:szCs w:val="30"/>
        </w:rPr>
        <w:t xml:space="preserve">Aktienindex am ersten Handelstag des Jahres 2006 und verkaufen diese Aktie am ersten Handelstag des Jahres 2007 für genau den gleichen Preis. Die Jahresrendite </w:t>
      </w:r>
      <w:r w:rsidR="00653D6A">
        <w:rPr>
          <w:rFonts w:ascii="Helvetica" w:hAnsi="Helvetica" w:cs="Helvetica"/>
          <w:sz w:val="30"/>
          <w:szCs w:val="30"/>
        </w:rPr>
        <w:t xml:space="preserve">des chinesischen Indexes </w:t>
      </w:r>
      <w:r>
        <w:rPr>
          <w:rFonts w:ascii="Helvetica" w:hAnsi="Helvetica" w:cs="Helvetica"/>
          <w:sz w:val="30"/>
          <w:szCs w:val="30"/>
        </w:rPr>
        <w:t>von 2006 ist dann 0 %.</w:t>
      </w:r>
    </w:p>
    <w:p w14:paraId="510651C4" w14:textId="6996C272" w:rsidR="006E004A" w:rsidRDefault="006E004A" w:rsidP="006E004A">
      <w:pPr>
        <w:widowControl w:val="0"/>
        <w:autoSpaceDE w:val="0"/>
        <w:autoSpaceDN w:val="0"/>
        <w:adjustRightInd w:val="0"/>
        <w:rPr>
          <w:rFonts w:ascii="Helvetica" w:hAnsi="Helvetica" w:cs="Helvetica"/>
          <w:sz w:val="30"/>
          <w:szCs w:val="30"/>
        </w:rPr>
      </w:pPr>
    </w:p>
    <w:p w14:paraId="57AE6D73" w14:textId="52A7B26F" w:rsidR="00C707AF" w:rsidRPr="00C707AF" w:rsidRDefault="00C707AF" w:rsidP="006E004A">
      <w:pPr>
        <w:widowControl w:val="0"/>
        <w:autoSpaceDE w:val="0"/>
        <w:autoSpaceDN w:val="0"/>
        <w:adjustRightInd w:val="0"/>
        <w:rPr>
          <w:rFonts w:ascii="Helvetica" w:hAnsi="Helvetica" w:cs="Helvetica"/>
          <w:i/>
          <w:sz w:val="30"/>
          <w:szCs w:val="30"/>
        </w:rPr>
      </w:pPr>
      <w:bookmarkStart w:id="23" w:name="_GoBack"/>
      <w:r w:rsidRPr="00C707AF">
        <w:rPr>
          <w:rFonts w:ascii="Helvetica" w:hAnsi="Helvetica" w:cs="Helvetica"/>
          <w:i/>
          <w:sz w:val="30"/>
          <w:szCs w:val="30"/>
        </w:rPr>
        <w:t>Seite 3</w:t>
      </w:r>
    </w:p>
    <w:bookmarkEnd w:id="23"/>
    <w:p w14:paraId="6FE14E7C" w14:textId="77777777" w:rsidR="00763876" w:rsidRPr="00763876" w:rsidRDefault="006E004A" w:rsidP="006E004A">
      <w:pPr>
        <w:widowControl w:val="0"/>
        <w:autoSpaceDE w:val="0"/>
        <w:autoSpaceDN w:val="0"/>
        <w:adjustRightInd w:val="0"/>
        <w:rPr>
          <w:ins w:id="24" w:author="Jana Jarecki" w:date="2017-08-10T13:44:00Z"/>
          <w:rFonts w:ascii="Helvetica" w:hAnsi="Helvetica" w:cs="Helvetica"/>
          <w:b/>
          <w:sz w:val="30"/>
          <w:szCs w:val="30"/>
          <w:rPrChange w:id="25" w:author="Jana Jarecki" w:date="2017-08-10T13:44:00Z">
            <w:rPr>
              <w:ins w:id="26" w:author="Jana Jarecki" w:date="2017-08-10T13:44:00Z"/>
              <w:rFonts w:ascii="Helvetica" w:hAnsi="Helvetica" w:cs="Helvetica"/>
              <w:sz w:val="30"/>
              <w:szCs w:val="30"/>
            </w:rPr>
          </w:rPrChange>
        </w:rPr>
      </w:pPr>
      <w:r w:rsidRPr="00763876">
        <w:rPr>
          <w:rFonts w:ascii="Helvetica" w:hAnsi="Helvetica" w:cs="Helvetica"/>
          <w:b/>
          <w:sz w:val="30"/>
          <w:szCs w:val="30"/>
          <w:rPrChange w:id="27" w:author="Jana Jarecki" w:date="2017-08-10T13:44:00Z">
            <w:rPr>
              <w:rFonts w:ascii="Helvetica" w:hAnsi="Helvetica" w:cs="Helvetica"/>
              <w:sz w:val="30"/>
              <w:szCs w:val="30"/>
            </w:rPr>
          </w:rPrChange>
        </w:rPr>
        <w:t>Ihre Aufgabe</w:t>
      </w:r>
      <w:del w:id="28" w:author="Jana Jarecki" w:date="2017-08-10T13:44:00Z">
        <w:r w:rsidRPr="00763876" w:rsidDel="00763876">
          <w:rPr>
            <w:rFonts w:ascii="Helvetica" w:hAnsi="Helvetica" w:cs="Helvetica"/>
            <w:b/>
            <w:sz w:val="30"/>
            <w:szCs w:val="30"/>
            <w:rPrChange w:id="29" w:author="Jana Jarecki" w:date="2017-08-10T13:44:00Z">
              <w:rPr>
                <w:rFonts w:ascii="Helvetica" w:hAnsi="Helvetica" w:cs="Helvetica"/>
                <w:sz w:val="30"/>
                <w:szCs w:val="30"/>
              </w:rPr>
            </w:rPrChange>
          </w:rPr>
          <w:delText> </w:delText>
        </w:r>
      </w:del>
    </w:p>
    <w:p w14:paraId="7A71E5F7" w14:textId="29A1E63F" w:rsidR="006E004A" w:rsidRDefault="006E004A" w:rsidP="006E004A">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Wir stellen Ihnen zu den Renditen der </w:t>
      </w:r>
      <w:r w:rsidR="00263D52">
        <w:rPr>
          <w:rFonts w:ascii="Helvetica" w:hAnsi="Helvetica" w:cs="Helvetica"/>
          <w:sz w:val="30"/>
          <w:szCs w:val="30"/>
        </w:rPr>
        <w:t>19</w:t>
      </w:r>
      <w:r>
        <w:rPr>
          <w:rFonts w:ascii="Helvetica" w:hAnsi="Helvetica" w:cs="Helvetica"/>
          <w:sz w:val="30"/>
          <w:szCs w:val="30"/>
        </w:rPr>
        <w:t xml:space="preserve"> Aktienindizes verschiedene Fragen.</w:t>
      </w:r>
      <w:r w:rsidR="00653D6A">
        <w:rPr>
          <w:rFonts w:ascii="Helvetica" w:hAnsi="Helvetica" w:cs="Helvetica"/>
          <w:sz w:val="30"/>
          <w:szCs w:val="30"/>
        </w:rPr>
        <w:t xml:space="preserve"> Wir erläutern Ihnen vor den Fragen genau, worum es geht.</w:t>
      </w:r>
      <w:r>
        <w:rPr>
          <w:rFonts w:ascii="Helvetica" w:hAnsi="Helvetica" w:cs="Helvetica"/>
          <w:sz w:val="30"/>
          <w:szCs w:val="30"/>
        </w:rPr>
        <w:t xml:space="preserve"> Bitte denken Sie sich bei der Beantwortung der Fragen an die Renditen des jeweiligen Aktienindexes zwischen 2006 und 201</w:t>
      </w:r>
      <w:r w:rsidRPr="00637DFD">
        <w:rPr>
          <w:rFonts w:ascii="Helvetica" w:hAnsi="Helvetica" w:cs="Helvetica"/>
          <w:color w:val="FF0000"/>
          <w:sz w:val="30"/>
          <w:szCs w:val="30"/>
        </w:rPr>
        <w:t>6</w:t>
      </w:r>
      <w:r>
        <w:rPr>
          <w:rFonts w:ascii="Helvetica" w:hAnsi="Helvetica" w:cs="Helvetica"/>
          <w:sz w:val="30"/>
          <w:szCs w:val="30"/>
        </w:rPr>
        <w:t>.</w:t>
      </w:r>
    </w:p>
    <w:p w14:paraId="2232A5B2" w14:textId="77777777" w:rsidR="00263D52" w:rsidRDefault="00263D52" w:rsidP="00263D52">
      <w:pPr>
        <w:widowControl w:val="0"/>
        <w:autoSpaceDE w:val="0"/>
        <w:autoSpaceDN w:val="0"/>
        <w:adjustRightInd w:val="0"/>
        <w:rPr>
          <w:rFonts w:ascii="Helvetica" w:hAnsi="Helvetica" w:cs="Helvetica"/>
          <w:sz w:val="30"/>
          <w:szCs w:val="30"/>
        </w:rPr>
      </w:pPr>
    </w:p>
    <w:p w14:paraId="662A9FEA" w14:textId="25B3C51A" w:rsidR="006E004A" w:rsidRPr="00263D52" w:rsidRDefault="00263D52" w:rsidP="00263D52">
      <w:pPr>
        <w:widowControl w:val="0"/>
        <w:autoSpaceDE w:val="0"/>
        <w:autoSpaceDN w:val="0"/>
        <w:adjustRightInd w:val="0"/>
        <w:rPr>
          <w:rFonts w:ascii="Helvetica" w:hAnsi="Helvetica" w:cs="Helvetica"/>
          <w:sz w:val="30"/>
          <w:szCs w:val="30"/>
        </w:rPr>
      </w:pPr>
      <w:r>
        <w:rPr>
          <w:rFonts w:ascii="Helvetica" w:hAnsi="Helvetica" w:cs="Helvetica"/>
          <w:sz w:val="30"/>
          <w:szCs w:val="30"/>
        </w:rPr>
        <w:t xml:space="preserve">Danach beantworten Sie einige </w:t>
      </w:r>
      <w:r>
        <w:rPr>
          <w:rFonts w:ascii="Helvetica" w:hAnsi="Helvetica" w:cs="Helvetica"/>
          <w:sz w:val="30"/>
          <w:szCs w:val="30"/>
        </w:rPr>
        <w:t xml:space="preserve">generelle </w:t>
      </w:r>
      <w:r>
        <w:rPr>
          <w:rFonts w:ascii="Helvetica" w:hAnsi="Helvetica" w:cs="Helvetica"/>
          <w:sz w:val="30"/>
          <w:szCs w:val="30"/>
        </w:rPr>
        <w:t>Fragen zum Aktienmarkt und zu Ihrer Person.</w:t>
      </w:r>
    </w:p>
    <w:sectPr w:rsidR="006E004A" w:rsidRPr="00263D52" w:rsidSect="00D86BE5">
      <w:pgSz w:w="12240" w:h="15840"/>
      <w:pgMar w:top="1417" w:right="1417"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a Jarecki" w:date="2017-08-10T13:34:00Z" w:initials="JJ">
    <w:p w14:paraId="33DF65F2" w14:textId="77777777" w:rsidR="00637DFD" w:rsidRDefault="00637DFD">
      <w:pPr>
        <w:pStyle w:val="Kommentartext"/>
      </w:pPr>
      <w:r>
        <w:rPr>
          <w:rStyle w:val="Kommentarzeichen"/>
        </w:rPr>
        <w:annotationRef/>
      </w:r>
      <w:r w:rsidR="00763876">
        <w:rPr>
          <w:rStyle w:val="Kommentarzeichen"/>
        </w:rPr>
        <w:t>Vielleicht könntest</w:t>
      </w:r>
      <w:r>
        <w:t xml:space="preserve"> Du die Instruktion statt hier direkt auf die Seite direkt vor dem ersten Risiko-Block und noch mal vor den Afffektfragen einfügen?</w:t>
      </w:r>
    </w:p>
  </w:comment>
  <w:comment w:id="1" w:author="Jana Jarecki" w:date="2017-08-10T14:01:00Z" w:initials="JJ">
    <w:p w14:paraId="561DD840" w14:textId="77777777" w:rsidR="00C707AF" w:rsidRDefault="00C707AF">
      <w:pPr>
        <w:pStyle w:val="Kommentartext"/>
      </w:pPr>
      <w:r>
        <w:rPr>
          <w:rStyle w:val="Kommentarzeichen"/>
        </w:rPr>
        <w:annotationRef/>
      </w:r>
      <w:r>
        <w:t>Vielleicht könnten wir die Instruktionen auf 4 Seiten aufteilen?</w:t>
      </w:r>
    </w:p>
    <w:p w14:paraId="1531858A" w14:textId="77777777" w:rsidR="00C707AF" w:rsidRDefault="00C707AF">
      <w:pPr>
        <w:pStyle w:val="Kommentartext"/>
      </w:pPr>
    </w:p>
    <w:p w14:paraId="745F5FB3" w14:textId="68FE634E" w:rsidR="00C707AF" w:rsidRDefault="00C707AF">
      <w:pPr>
        <w:pStyle w:val="Kommentartext"/>
      </w:pPr>
      <w:r>
        <w:t>Entscheide Du ob es Sinn macht, beides gut für mich.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DF65F2" w15:done="0"/>
  <w15:commentEx w15:paraId="745F5F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a Jarecki">
    <w15:presenceInfo w15:providerId="None" w15:userId="Jana Jar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D9"/>
    <w:rsid w:val="00015DEF"/>
    <w:rsid w:val="0007692B"/>
    <w:rsid w:val="000E0448"/>
    <w:rsid w:val="001E1327"/>
    <w:rsid w:val="00263D52"/>
    <w:rsid w:val="003338A4"/>
    <w:rsid w:val="005364A7"/>
    <w:rsid w:val="00620985"/>
    <w:rsid w:val="00637DFD"/>
    <w:rsid w:val="00653D6A"/>
    <w:rsid w:val="00694964"/>
    <w:rsid w:val="006E004A"/>
    <w:rsid w:val="00763876"/>
    <w:rsid w:val="00867074"/>
    <w:rsid w:val="009E4E70"/>
    <w:rsid w:val="00AA40CC"/>
    <w:rsid w:val="00AD18A6"/>
    <w:rsid w:val="00AD4D96"/>
    <w:rsid w:val="00BA5207"/>
    <w:rsid w:val="00C61D21"/>
    <w:rsid w:val="00C707AF"/>
    <w:rsid w:val="00C97AD9"/>
    <w:rsid w:val="00E97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90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37D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7DFD"/>
    <w:rPr>
      <w:rFonts w:ascii="Segoe UI" w:hAnsi="Segoe UI" w:cs="Segoe UI"/>
      <w:sz w:val="18"/>
      <w:szCs w:val="18"/>
    </w:rPr>
  </w:style>
  <w:style w:type="character" w:styleId="Kommentarzeichen">
    <w:name w:val="annotation reference"/>
    <w:basedOn w:val="Absatz-Standardschriftart"/>
    <w:uiPriority w:val="99"/>
    <w:semiHidden/>
    <w:unhideWhenUsed/>
    <w:rsid w:val="00637DFD"/>
    <w:rPr>
      <w:sz w:val="16"/>
      <w:szCs w:val="16"/>
    </w:rPr>
  </w:style>
  <w:style w:type="paragraph" w:styleId="Kommentartext">
    <w:name w:val="annotation text"/>
    <w:basedOn w:val="Standard"/>
    <w:link w:val="KommentartextZchn"/>
    <w:uiPriority w:val="99"/>
    <w:semiHidden/>
    <w:unhideWhenUsed/>
    <w:rsid w:val="00637DFD"/>
    <w:rPr>
      <w:sz w:val="20"/>
      <w:szCs w:val="20"/>
    </w:rPr>
  </w:style>
  <w:style w:type="character" w:customStyle="1" w:styleId="KommentartextZchn">
    <w:name w:val="Kommentartext Zchn"/>
    <w:basedOn w:val="Absatz-Standardschriftart"/>
    <w:link w:val="Kommentartext"/>
    <w:uiPriority w:val="99"/>
    <w:semiHidden/>
    <w:rsid w:val="00637DFD"/>
    <w:rPr>
      <w:sz w:val="20"/>
      <w:szCs w:val="20"/>
    </w:rPr>
  </w:style>
  <w:style w:type="paragraph" w:styleId="Kommentarthema">
    <w:name w:val="annotation subject"/>
    <w:basedOn w:val="Kommentartext"/>
    <w:next w:val="Kommentartext"/>
    <w:link w:val="KommentarthemaZchn"/>
    <w:uiPriority w:val="99"/>
    <w:semiHidden/>
    <w:unhideWhenUsed/>
    <w:rsid w:val="00637DFD"/>
    <w:rPr>
      <w:b/>
      <w:bCs/>
    </w:rPr>
  </w:style>
  <w:style w:type="character" w:customStyle="1" w:styleId="KommentarthemaZchn">
    <w:name w:val="Kommentarthema Zchn"/>
    <w:basedOn w:val="KommentartextZchn"/>
    <w:link w:val="Kommentarthema"/>
    <w:uiPriority w:val="99"/>
    <w:semiHidden/>
    <w:rsid w:val="00637D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Jana Jarecki</cp:lastModifiedBy>
  <cp:revision>6</cp:revision>
  <dcterms:created xsi:type="dcterms:W3CDTF">2017-08-10T11:48:00Z</dcterms:created>
  <dcterms:modified xsi:type="dcterms:W3CDTF">2017-08-10T12:02:00Z</dcterms:modified>
</cp:coreProperties>
</file>